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C09" w:rsidRDefault="00123C3C" w:rsidP="008B5C09">
      <w:pPr>
        <w:autoSpaceDE w:val="0"/>
        <w:autoSpaceDN w:val="0"/>
        <w:adjustRightInd w:val="0"/>
        <w:spacing w:after="0" w:line="240" w:lineRule="auto"/>
        <w:rPr>
          <w:rFonts w:ascii="Calibri Light" w:hAnsi="Calibri Light" w:cs="Calibri Light"/>
          <w:spacing w:val="-10"/>
          <w:sz w:val="56"/>
          <w:szCs w:val="56"/>
          <w:lang w:val="en"/>
        </w:rPr>
      </w:pPr>
      <w:r>
        <w:rPr>
          <w:rFonts w:ascii="Calibri Light" w:hAnsi="Calibri Light" w:cs="Calibri Light"/>
          <w:spacing w:val="-10"/>
          <w:sz w:val="56"/>
          <w:szCs w:val="56"/>
          <w:lang w:val="en"/>
        </w:rPr>
        <w:t xml:space="preserve">DC </w:t>
      </w:r>
      <w:bookmarkStart w:id="0" w:name="_GoBack"/>
      <w:bookmarkEnd w:id="0"/>
      <w:r>
        <w:rPr>
          <w:rFonts w:ascii="Calibri Light" w:hAnsi="Calibri Light" w:cs="Calibri Light"/>
          <w:spacing w:val="-10"/>
          <w:sz w:val="56"/>
          <w:szCs w:val="56"/>
          <w:lang w:val="en"/>
        </w:rPr>
        <w:t>Brushless Motor Fan Acceleration Response Test</w:t>
      </w:r>
    </w:p>
    <w:p w:rsidR="008B5C09" w:rsidRDefault="008B5C09" w:rsidP="008B5C09">
      <w:pPr>
        <w:autoSpaceDE w:val="0"/>
        <w:autoSpaceDN w:val="0"/>
        <w:adjustRightInd w:val="0"/>
        <w:spacing w:after="160" w:line="259" w:lineRule="atLeast"/>
        <w:rPr>
          <w:rFonts w:ascii="Calibri" w:hAnsi="Calibri" w:cs="Calibri"/>
          <w:lang w:val="en"/>
        </w:rPr>
      </w:pPr>
      <w:r>
        <w:rPr>
          <w:rFonts w:ascii="Calibri" w:hAnsi="Calibri" w:cs="Calibri"/>
          <w:lang w:val="en"/>
        </w:rPr>
        <w:t>Software Design Document Proposal</w:t>
      </w: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r>
        <w:rPr>
          <w:rFonts w:ascii="Calibri" w:hAnsi="Calibri" w:cs="Calibri"/>
          <w:lang w:val="en"/>
        </w:rPr>
        <w:br/>
      </w: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autoSpaceDE w:val="0"/>
        <w:autoSpaceDN w:val="0"/>
        <w:adjustRightInd w:val="0"/>
        <w:spacing w:after="160" w:line="259" w:lineRule="atLeast"/>
        <w:rPr>
          <w:rFonts w:ascii="Calibri" w:hAnsi="Calibri" w:cs="Calibri"/>
          <w:lang w:val="en"/>
        </w:rPr>
      </w:pPr>
      <w:r>
        <w:rPr>
          <w:rFonts w:ascii="Calibri" w:hAnsi="Calibri" w:cs="Calibri"/>
          <w:lang w:val="en"/>
        </w:rPr>
        <w:t>John Atchason, James Godwin</w:t>
      </w:r>
    </w:p>
    <w:p w:rsidR="008B5C09" w:rsidRDefault="008B5C09" w:rsidP="008B5C09">
      <w:pPr>
        <w:autoSpaceDE w:val="0"/>
        <w:autoSpaceDN w:val="0"/>
        <w:adjustRightInd w:val="0"/>
        <w:spacing w:after="160" w:line="259" w:lineRule="atLeast"/>
        <w:rPr>
          <w:rFonts w:ascii="Calibri" w:hAnsi="Calibri" w:cs="Calibri"/>
          <w:lang w:val="en"/>
        </w:rPr>
      </w:pPr>
      <w:r>
        <w:rPr>
          <w:rFonts w:ascii="Calibri" w:hAnsi="Calibri" w:cs="Calibri"/>
          <w:lang w:val="en"/>
        </w:rPr>
        <w:t>1</w:t>
      </w:r>
      <w:r w:rsidR="00123C3C">
        <w:rPr>
          <w:rFonts w:ascii="Calibri" w:hAnsi="Calibri" w:cs="Calibri"/>
          <w:lang w:val="en"/>
        </w:rPr>
        <w:t>2</w:t>
      </w:r>
      <w:r>
        <w:rPr>
          <w:rFonts w:ascii="Calibri" w:hAnsi="Calibri" w:cs="Calibri"/>
          <w:lang w:val="en"/>
        </w:rPr>
        <w:t>/</w:t>
      </w:r>
      <w:r w:rsidR="00123C3C">
        <w:rPr>
          <w:rFonts w:ascii="Calibri" w:hAnsi="Calibri" w:cs="Calibri"/>
          <w:lang w:val="en"/>
        </w:rPr>
        <w:t>17</w:t>
      </w:r>
      <w:r>
        <w:rPr>
          <w:rFonts w:ascii="Calibri" w:hAnsi="Calibri" w:cs="Calibri"/>
          <w:lang w:val="en"/>
        </w:rPr>
        <w:t>/2015</w:t>
      </w:r>
      <w:r>
        <w:rPr>
          <w:rFonts w:ascii="Calibri" w:hAnsi="Calibri" w:cs="Calibri"/>
          <w:lang w:val="en"/>
        </w:rPr>
        <w:br w:type="page"/>
      </w:r>
    </w:p>
    <w:p w:rsidR="008B5C09" w:rsidRDefault="008B5C09" w:rsidP="008B5C09">
      <w:pPr>
        <w:autoSpaceDE w:val="0"/>
        <w:autoSpaceDN w:val="0"/>
        <w:adjustRightInd w:val="0"/>
        <w:spacing w:after="160" w:line="259" w:lineRule="atLeast"/>
        <w:rPr>
          <w:rFonts w:ascii="Calibri" w:hAnsi="Calibri" w:cs="Calibri"/>
          <w:lang w:val="en"/>
        </w:rPr>
      </w:pPr>
    </w:p>
    <w:p w:rsidR="008B5C09" w:rsidRDefault="008B5C09" w:rsidP="008B5C09">
      <w:pPr>
        <w:keepNext/>
        <w:keepLines/>
        <w:numPr>
          <w:ilvl w:val="0"/>
          <w:numId w:val="1"/>
        </w:numPr>
        <w:autoSpaceDE w:val="0"/>
        <w:autoSpaceDN w:val="0"/>
        <w:adjustRightInd w:val="0"/>
        <w:spacing w:before="240" w:after="0" w:line="259" w:lineRule="atLeast"/>
        <w:ind w:left="360" w:hanging="360"/>
        <w:rPr>
          <w:rFonts w:ascii="Calibri Light" w:hAnsi="Calibri Light" w:cs="Calibri Light"/>
          <w:color w:val="2E74B5"/>
          <w:sz w:val="32"/>
          <w:szCs w:val="32"/>
          <w:lang w:val="en"/>
        </w:rPr>
      </w:pPr>
      <w:r>
        <w:rPr>
          <w:rFonts w:ascii="Calibri Light" w:hAnsi="Calibri Light" w:cs="Calibri Light"/>
          <w:color w:val="2E74B5"/>
          <w:sz w:val="32"/>
          <w:szCs w:val="32"/>
          <w:lang w:val="en"/>
        </w:rPr>
        <w:t>Introduction</w:t>
      </w:r>
    </w:p>
    <w:p w:rsidR="008B5C09" w:rsidRDefault="008B5C09" w:rsidP="008B5C09">
      <w:pPr>
        <w:keepNext/>
        <w:keepLines/>
        <w:numPr>
          <w:ilvl w:val="0"/>
          <w:numId w:val="1"/>
        </w:numPr>
        <w:autoSpaceDE w:val="0"/>
        <w:autoSpaceDN w:val="0"/>
        <w:adjustRightInd w:val="0"/>
        <w:spacing w:before="40" w:after="0" w:line="259" w:lineRule="atLeast"/>
        <w:ind w:left="1080" w:hanging="360"/>
        <w:rPr>
          <w:rFonts w:ascii="Calibri Light" w:hAnsi="Calibri Light" w:cs="Calibri Light"/>
          <w:color w:val="2E74B5"/>
          <w:sz w:val="26"/>
          <w:szCs w:val="26"/>
          <w:lang w:val="en"/>
        </w:rPr>
      </w:pPr>
      <w:r>
        <w:rPr>
          <w:rFonts w:ascii="Calibri Light" w:hAnsi="Calibri Light" w:cs="Calibri Light"/>
          <w:color w:val="2E74B5"/>
          <w:sz w:val="26"/>
          <w:szCs w:val="26"/>
          <w:lang w:val="en"/>
        </w:rPr>
        <w:t>Purpose</w:t>
      </w:r>
    </w:p>
    <w:p w:rsidR="008B5C09" w:rsidRDefault="008B5C09" w:rsidP="008B5C09">
      <w:pPr>
        <w:autoSpaceDE w:val="0"/>
        <w:autoSpaceDN w:val="0"/>
        <w:adjustRightInd w:val="0"/>
        <w:spacing w:after="160" w:line="259" w:lineRule="atLeast"/>
        <w:ind w:left="720"/>
        <w:rPr>
          <w:rFonts w:ascii="Calibri" w:hAnsi="Calibri" w:cs="Calibri"/>
          <w:lang w:val="en"/>
        </w:rPr>
      </w:pPr>
      <w:r>
        <w:rPr>
          <w:rFonts w:ascii="Calibri" w:hAnsi="Calibri" w:cs="Calibri"/>
          <w:lang w:val="en"/>
        </w:rPr>
        <w:t>This softw</w:t>
      </w:r>
      <w:r w:rsidR="00BE2505">
        <w:rPr>
          <w:rFonts w:ascii="Calibri" w:hAnsi="Calibri" w:cs="Calibri"/>
          <w:lang w:val="en"/>
        </w:rPr>
        <w:t xml:space="preserve">are design document describes how we will measure the acceleration of a fan motor under different </w:t>
      </w:r>
      <w:r w:rsidR="00123C3C">
        <w:rPr>
          <w:rFonts w:ascii="Calibri" w:hAnsi="Calibri" w:cs="Calibri"/>
          <w:lang w:val="en"/>
        </w:rPr>
        <w:t>applied voltages</w:t>
      </w:r>
      <w:r w:rsidR="00BE2505">
        <w:rPr>
          <w:rFonts w:ascii="Calibri" w:hAnsi="Calibri" w:cs="Calibri"/>
          <w:lang w:val="en"/>
        </w:rPr>
        <w:t xml:space="preserve"> and an</w:t>
      </w:r>
      <w:r w:rsidR="00F93B08">
        <w:rPr>
          <w:rFonts w:ascii="Calibri" w:hAnsi="Calibri" w:cs="Calibri"/>
          <w:lang w:val="en"/>
        </w:rPr>
        <w:t>alyze the results using a laser and photo</w:t>
      </w:r>
      <w:r w:rsidR="00A63A71">
        <w:rPr>
          <w:rFonts w:ascii="Calibri" w:hAnsi="Calibri" w:cs="Calibri"/>
          <w:lang w:val="en"/>
        </w:rPr>
        <w:t>transistor circuit</w:t>
      </w:r>
      <w:r w:rsidR="00F93B08">
        <w:rPr>
          <w:rFonts w:ascii="Calibri" w:hAnsi="Calibri" w:cs="Calibri"/>
          <w:lang w:val="en"/>
        </w:rPr>
        <w:t xml:space="preserve"> as an accelerometer.</w:t>
      </w:r>
      <w:r w:rsidR="00035D17">
        <w:rPr>
          <w:rFonts w:ascii="Calibri" w:hAnsi="Calibri" w:cs="Calibri"/>
          <w:lang w:val="en"/>
        </w:rPr>
        <w:t xml:space="preserve"> The experiment will be designed to allow for a wide variety of conditions determined by the user; i.e. object</w:t>
      </w:r>
      <w:r w:rsidR="00123C3C">
        <w:rPr>
          <w:rFonts w:ascii="Calibri" w:hAnsi="Calibri" w:cs="Calibri"/>
          <w:lang w:val="en"/>
        </w:rPr>
        <w:t>s obstructing the flow of air, voltages from 0 – 14 VDC, power loss etc.</w:t>
      </w:r>
      <w:r w:rsidR="00035D17">
        <w:rPr>
          <w:rFonts w:ascii="Calibri" w:hAnsi="Calibri" w:cs="Calibri"/>
          <w:lang w:val="en"/>
        </w:rPr>
        <w:t>.</w:t>
      </w:r>
    </w:p>
    <w:p w:rsidR="008B5C09" w:rsidRDefault="008B5C09" w:rsidP="008B5C09">
      <w:pPr>
        <w:keepNext/>
        <w:keepLines/>
        <w:numPr>
          <w:ilvl w:val="0"/>
          <w:numId w:val="1"/>
        </w:numPr>
        <w:autoSpaceDE w:val="0"/>
        <w:autoSpaceDN w:val="0"/>
        <w:adjustRightInd w:val="0"/>
        <w:spacing w:before="40" w:after="0" w:line="259" w:lineRule="atLeast"/>
        <w:ind w:left="1080" w:hanging="360"/>
        <w:rPr>
          <w:rFonts w:ascii="Calibri Light" w:hAnsi="Calibri Light" w:cs="Calibri Light"/>
          <w:color w:val="2E74B5"/>
          <w:sz w:val="26"/>
          <w:szCs w:val="26"/>
          <w:lang w:val="en"/>
        </w:rPr>
      </w:pPr>
      <w:r>
        <w:rPr>
          <w:rFonts w:ascii="Calibri Light" w:hAnsi="Calibri Light" w:cs="Calibri Light"/>
          <w:color w:val="2E74B5"/>
          <w:sz w:val="26"/>
          <w:szCs w:val="26"/>
          <w:lang w:val="en"/>
        </w:rPr>
        <w:t>Scope</w:t>
      </w:r>
    </w:p>
    <w:p w:rsidR="008B5C09" w:rsidRDefault="00745E47" w:rsidP="008B5C09">
      <w:pPr>
        <w:autoSpaceDE w:val="0"/>
        <w:autoSpaceDN w:val="0"/>
        <w:adjustRightInd w:val="0"/>
        <w:spacing w:after="160" w:line="259" w:lineRule="atLeast"/>
        <w:ind w:left="720"/>
        <w:rPr>
          <w:rFonts w:ascii="Calibri" w:hAnsi="Calibri" w:cs="Calibri"/>
          <w:lang w:val="en"/>
        </w:rPr>
      </w:pPr>
      <w:r>
        <w:rPr>
          <w:rFonts w:ascii="Calibri" w:hAnsi="Calibri" w:cs="Calibri"/>
          <w:lang w:val="en"/>
        </w:rPr>
        <w:t xml:space="preserve">Our experimental set up will measure the acceleration curve of an AFB0612MC CPU Cooling fan.  </w:t>
      </w:r>
      <w:r w:rsidR="00165247">
        <w:rPr>
          <w:rFonts w:ascii="Calibri" w:hAnsi="Calibri" w:cs="Calibri"/>
          <w:lang w:val="en"/>
        </w:rPr>
        <w:t xml:space="preserve">Our VI </w:t>
      </w:r>
      <w:r w:rsidR="009D188A">
        <w:rPr>
          <w:rFonts w:ascii="Calibri" w:hAnsi="Calibri" w:cs="Calibri"/>
          <w:lang w:val="en"/>
        </w:rPr>
        <w:t>architecture</w:t>
      </w:r>
      <w:r w:rsidR="00165247">
        <w:rPr>
          <w:rFonts w:ascii="Calibri" w:hAnsi="Calibri" w:cs="Calibri"/>
          <w:lang w:val="en"/>
        </w:rPr>
        <w:t xml:space="preserve"> has been designed to </w:t>
      </w:r>
      <w:r w:rsidR="007045F7">
        <w:rPr>
          <w:rFonts w:ascii="Calibri" w:hAnsi="Calibri" w:cs="Calibri"/>
          <w:lang w:val="en"/>
        </w:rPr>
        <w:t xml:space="preserve">record </w:t>
      </w:r>
      <w:r w:rsidR="00165247">
        <w:rPr>
          <w:rFonts w:ascii="Calibri" w:hAnsi="Calibri" w:cs="Calibri"/>
          <w:lang w:val="en"/>
        </w:rPr>
        <w:t xml:space="preserve">and display the signal data at a user determined sampling rate, graphically display the input signal and corresponding acceleration data in RPMs, and save </w:t>
      </w:r>
      <w:r w:rsidR="007045F7">
        <w:rPr>
          <w:rFonts w:ascii="Calibri" w:hAnsi="Calibri" w:cs="Calibri"/>
          <w:lang w:val="en"/>
        </w:rPr>
        <w:t xml:space="preserve">the data </w:t>
      </w:r>
      <w:r w:rsidR="00165247">
        <w:rPr>
          <w:rFonts w:ascii="Calibri" w:hAnsi="Calibri" w:cs="Calibri"/>
          <w:lang w:val="en"/>
        </w:rPr>
        <w:t>to</w:t>
      </w:r>
      <w:r w:rsidR="007045F7">
        <w:rPr>
          <w:rFonts w:ascii="Calibri" w:hAnsi="Calibri" w:cs="Calibri"/>
          <w:lang w:val="en"/>
        </w:rPr>
        <w:t xml:space="preserve"> a spreadshee</w:t>
      </w:r>
      <w:r w:rsidR="00E16F6F">
        <w:rPr>
          <w:rFonts w:ascii="Calibri" w:hAnsi="Calibri" w:cs="Calibri"/>
          <w:lang w:val="en"/>
        </w:rPr>
        <w:t>t</w:t>
      </w:r>
      <w:proofErr w:type="gramStart"/>
      <w:r w:rsidR="00E16F6F">
        <w:rPr>
          <w:rFonts w:ascii="Calibri" w:hAnsi="Calibri" w:cs="Calibri"/>
          <w:lang w:val="en"/>
        </w:rPr>
        <w:t>.</w:t>
      </w:r>
      <w:r w:rsidR="007045F7">
        <w:rPr>
          <w:rFonts w:ascii="Calibri" w:hAnsi="Calibri" w:cs="Calibri"/>
          <w:lang w:val="en"/>
        </w:rPr>
        <w:t>.</w:t>
      </w:r>
      <w:proofErr w:type="gramEnd"/>
      <w:r w:rsidR="00165247">
        <w:rPr>
          <w:rFonts w:ascii="Calibri" w:hAnsi="Calibri" w:cs="Calibri"/>
          <w:lang w:val="en"/>
        </w:rPr>
        <w:t xml:space="preserve">  A sub VI has also been included to graphically display previously recorded data directly from the spreadsheet files.</w:t>
      </w:r>
    </w:p>
    <w:p w:rsidR="008B5C09" w:rsidRPr="00BE2505" w:rsidRDefault="008B5C09" w:rsidP="00BE2505">
      <w:pPr>
        <w:keepNext/>
        <w:keepLines/>
        <w:numPr>
          <w:ilvl w:val="0"/>
          <w:numId w:val="1"/>
        </w:numPr>
        <w:autoSpaceDE w:val="0"/>
        <w:autoSpaceDN w:val="0"/>
        <w:adjustRightInd w:val="0"/>
        <w:spacing w:before="40" w:after="0" w:line="259" w:lineRule="atLeast"/>
        <w:ind w:left="1080" w:hanging="360"/>
        <w:rPr>
          <w:rFonts w:ascii="Calibri Light" w:hAnsi="Calibri Light" w:cs="Calibri Light"/>
          <w:color w:val="2E74B5"/>
          <w:sz w:val="26"/>
          <w:szCs w:val="26"/>
          <w:lang w:val="en"/>
        </w:rPr>
      </w:pPr>
      <w:r>
        <w:rPr>
          <w:rFonts w:ascii="Calibri Light" w:hAnsi="Calibri Light" w:cs="Calibri Light"/>
          <w:color w:val="2E74B5"/>
          <w:sz w:val="26"/>
          <w:szCs w:val="26"/>
          <w:lang w:val="en"/>
        </w:rPr>
        <w:t>Definitions and Acronyms</w:t>
      </w:r>
    </w:p>
    <w:p w:rsidR="008B5C09" w:rsidRDefault="008B5C09" w:rsidP="008B5C09">
      <w:pPr>
        <w:autoSpaceDE w:val="0"/>
        <w:autoSpaceDN w:val="0"/>
        <w:adjustRightInd w:val="0"/>
        <w:spacing w:after="0" w:line="240" w:lineRule="auto"/>
        <w:ind w:left="720"/>
        <w:rPr>
          <w:rFonts w:ascii="Calibri" w:hAnsi="Calibri" w:cs="Calibri"/>
          <w:lang w:val="en"/>
        </w:rPr>
      </w:pPr>
      <w:r>
        <w:rPr>
          <w:rFonts w:ascii="Calibri" w:hAnsi="Calibri" w:cs="Calibri"/>
          <w:lang w:val="en"/>
        </w:rPr>
        <w:t xml:space="preserve">LV: </w:t>
      </w:r>
      <w:r w:rsidR="009D188A">
        <w:rPr>
          <w:rFonts w:ascii="Calibri" w:hAnsi="Calibri" w:cs="Calibri"/>
          <w:lang w:val="en"/>
        </w:rPr>
        <w:t>LabVIEW</w:t>
      </w:r>
      <w:r>
        <w:rPr>
          <w:rFonts w:ascii="Calibri" w:hAnsi="Calibri" w:cs="Calibri"/>
          <w:lang w:val="en"/>
        </w:rPr>
        <w:t xml:space="preserve"> 201</w:t>
      </w:r>
      <w:r w:rsidR="00130613">
        <w:rPr>
          <w:rFonts w:ascii="Calibri" w:hAnsi="Calibri" w:cs="Calibri"/>
          <w:lang w:val="en"/>
        </w:rPr>
        <w:t>5</w:t>
      </w:r>
      <w:r>
        <w:rPr>
          <w:rFonts w:ascii="Calibri" w:hAnsi="Calibri" w:cs="Calibri"/>
          <w:lang w:val="en"/>
        </w:rPr>
        <w:t xml:space="preserve"> 32-bit</w:t>
      </w:r>
    </w:p>
    <w:p w:rsidR="008B5C09" w:rsidRDefault="008B5C09" w:rsidP="008B5C09">
      <w:pPr>
        <w:keepNext/>
        <w:keepLines/>
        <w:numPr>
          <w:ilvl w:val="0"/>
          <w:numId w:val="1"/>
        </w:numPr>
        <w:autoSpaceDE w:val="0"/>
        <w:autoSpaceDN w:val="0"/>
        <w:adjustRightInd w:val="0"/>
        <w:spacing w:before="240" w:after="0" w:line="259" w:lineRule="atLeast"/>
        <w:ind w:left="360" w:hanging="360"/>
        <w:rPr>
          <w:rFonts w:ascii="Calibri Light" w:hAnsi="Calibri Light" w:cs="Calibri Light"/>
          <w:color w:val="2E74B5"/>
          <w:sz w:val="32"/>
          <w:szCs w:val="32"/>
          <w:lang w:val="en"/>
        </w:rPr>
      </w:pPr>
      <w:r>
        <w:rPr>
          <w:rFonts w:ascii="Calibri Light" w:hAnsi="Calibri Light" w:cs="Calibri Light"/>
          <w:color w:val="2E74B5"/>
          <w:sz w:val="32"/>
          <w:szCs w:val="32"/>
          <w:lang w:val="en"/>
        </w:rPr>
        <w:t>System Overview</w:t>
      </w:r>
    </w:p>
    <w:p w:rsidR="008B5C09" w:rsidRDefault="007045F7" w:rsidP="008B5C09">
      <w:pPr>
        <w:autoSpaceDE w:val="0"/>
        <w:autoSpaceDN w:val="0"/>
        <w:adjustRightInd w:val="0"/>
        <w:spacing w:after="160" w:line="259" w:lineRule="atLeast"/>
        <w:rPr>
          <w:rFonts w:ascii="Calibri" w:hAnsi="Calibri" w:cs="Calibri"/>
          <w:lang w:val="en"/>
        </w:rPr>
      </w:pPr>
      <w:r>
        <w:rPr>
          <w:rFonts w:ascii="Calibri" w:hAnsi="Calibri" w:cs="Calibri"/>
          <w:lang w:val="en"/>
        </w:rPr>
        <w:t>Sy</w:t>
      </w:r>
      <w:r w:rsidR="00F93B08">
        <w:rPr>
          <w:rFonts w:ascii="Calibri" w:hAnsi="Calibri" w:cs="Calibri"/>
          <w:lang w:val="en"/>
        </w:rPr>
        <w:t xml:space="preserve">stem will consist of a </w:t>
      </w:r>
      <w:r w:rsidR="00165247">
        <w:rPr>
          <w:rFonts w:ascii="Calibri" w:hAnsi="Calibri" w:cs="Calibri"/>
          <w:lang w:val="en"/>
        </w:rPr>
        <w:t xml:space="preserve">typical computer CPU </w:t>
      </w:r>
      <w:r w:rsidR="00F93B08">
        <w:rPr>
          <w:rFonts w:ascii="Calibri" w:hAnsi="Calibri" w:cs="Calibri"/>
          <w:lang w:val="en"/>
        </w:rPr>
        <w:t xml:space="preserve">fan </w:t>
      </w:r>
      <w:r w:rsidR="00165247">
        <w:rPr>
          <w:rFonts w:ascii="Calibri" w:hAnsi="Calibri" w:cs="Calibri"/>
          <w:lang w:val="en"/>
        </w:rPr>
        <w:t>mounted to a 12V DC brushless motor.  For this project we have selected the model AFB0612MC by Motorola</w:t>
      </w:r>
      <w:r w:rsidR="00E16F6F">
        <w:rPr>
          <w:rFonts w:ascii="Calibri" w:hAnsi="Calibri" w:cs="Calibri"/>
          <w:lang w:val="en"/>
        </w:rPr>
        <w:t>.  We will measure the acceleration profile of the fan using a laser &amp; phototransistor circuit configured to act as an accelerometer</w:t>
      </w:r>
      <w:r w:rsidR="00905991">
        <w:rPr>
          <w:rFonts w:ascii="Calibri" w:hAnsi="Calibri" w:cs="Calibri"/>
          <w:lang w:val="en"/>
        </w:rPr>
        <w:t>, collect the data, graphically display it, and save it to spreadsheets for comparison, analysis, and presentation.</w:t>
      </w:r>
    </w:p>
    <w:p w:rsidR="008B5C09" w:rsidRDefault="008B5C09" w:rsidP="008B5C09">
      <w:pPr>
        <w:keepNext/>
        <w:keepLines/>
        <w:numPr>
          <w:ilvl w:val="0"/>
          <w:numId w:val="1"/>
        </w:numPr>
        <w:autoSpaceDE w:val="0"/>
        <w:autoSpaceDN w:val="0"/>
        <w:adjustRightInd w:val="0"/>
        <w:spacing w:before="240" w:after="0" w:line="259" w:lineRule="atLeast"/>
        <w:ind w:left="360" w:hanging="360"/>
        <w:rPr>
          <w:rFonts w:ascii="Calibri Light" w:hAnsi="Calibri Light" w:cs="Calibri Light"/>
          <w:color w:val="2E74B5"/>
          <w:sz w:val="32"/>
          <w:szCs w:val="32"/>
          <w:lang w:val="en"/>
        </w:rPr>
      </w:pPr>
      <w:r>
        <w:rPr>
          <w:rFonts w:ascii="Calibri Light" w:hAnsi="Calibri Light" w:cs="Calibri Light"/>
          <w:color w:val="2E74B5"/>
          <w:sz w:val="32"/>
          <w:szCs w:val="32"/>
          <w:lang w:val="en"/>
        </w:rPr>
        <w:t>System Architecture</w:t>
      </w:r>
    </w:p>
    <w:p w:rsidR="008B5C09" w:rsidRDefault="008B5C09" w:rsidP="008B5C09">
      <w:pPr>
        <w:keepNext/>
        <w:keepLines/>
        <w:numPr>
          <w:ilvl w:val="0"/>
          <w:numId w:val="1"/>
        </w:numPr>
        <w:autoSpaceDE w:val="0"/>
        <w:autoSpaceDN w:val="0"/>
        <w:adjustRightInd w:val="0"/>
        <w:spacing w:before="40" w:after="0" w:line="259" w:lineRule="atLeast"/>
        <w:ind w:left="1080" w:hanging="360"/>
        <w:rPr>
          <w:rFonts w:ascii="Calibri Light" w:hAnsi="Calibri Light" w:cs="Calibri Light"/>
          <w:color w:val="2E74B5"/>
          <w:sz w:val="26"/>
          <w:szCs w:val="26"/>
          <w:lang w:val="en"/>
        </w:rPr>
      </w:pPr>
      <w:r>
        <w:rPr>
          <w:rFonts w:ascii="Calibri Light" w:hAnsi="Calibri Light" w:cs="Calibri Light"/>
          <w:color w:val="2E74B5"/>
          <w:sz w:val="26"/>
          <w:szCs w:val="26"/>
          <w:lang w:val="en"/>
        </w:rPr>
        <w:t>Architectural Design</w:t>
      </w:r>
    </w:p>
    <w:p w:rsidR="003E3B93" w:rsidRDefault="007045F7" w:rsidP="003E3B93">
      <w:pPr>
        <w:autoSpaceDE w:val="0"/>
        <w:autoSpaceDN w:val="0"/>
        <w:adjustRightInd w:val="0"/>
        <w:spacing w:after="0" w:line="240" w:lineRule="auto"/>
        <w:ind w:left="720"/>
        <w:rPr>
          <w:ins w:id="1" w:author="jagthepolishprince@gmail.com" w:date="2015-12-18T16:21:00Z"/>
          <w:rFonts w:ascii="Calibri" w:hAnsi="Calibri" w:cs="Calibri"/>
          <w:lang w:val="en"/>
        </w:rPr>
      </w:pPr>
      <w:r>
        <w:rPr>
          <w:rFonts w:ascii="Calibri" w:hAnsi="Calibri" w:cs="Calibri"/>
          <w:lang w:val="en"/>
        </w:rPr>
        <w:t xml:space="preserve">The </w:t>
      </w:r>
      <w:r w:rsidR="005448AA">
        <w:rPr>
          <w:rFonts w:ascii="Calibri" w:hAnsi="Calibri" w:cs="Calibri"/>
          <w:lang w:val="en"/>
        </w:rPr>
        <w:t xml:space="preserve">basic components include a standard lab grade visible red light laser, 5V DC phototransistor/ 270 Ohm-resistor circuit, </w:t>
      </w:r>
      <w:r w:rsidR="00905991">
        <w:rPr>
          <w:rFonts w:ascii="Calibri" w:hAnsi="Calibri" w:cs="Calibri"/>
          <w:lang w:val="en"/>
        </w:rPr>
        <w:t xml:space="preserve"> </w:t>
      </w:r>
      <w:r w:rsidR="009D188A">
        <w:rPr>
          <w:rFonts w:ascii="Calibri" w:hAnsi="Calibri" w:cs="Calibri"/>
          <w:lang w:val="en"/>
        </w:rPr>
        <w:t>LabVIEW</w:t>
      </w:r>
      <w:r w:rsidR="00905991">
        <w:rPr>
          <w:rFonts w:ascii="Calibri" w:hAnsi="Calibri" w:cs="Calibri"/>
          <w:lang w:val="en"/>
        </w:rPr>
        <w:t xml:space="preserve"> 2015 32-bit platform for Windows</w:t>
      </w:r>
      <w:r w:rsidR="005448AA">
        <w:rPr>
          <w:rFonts w:ascii="Calibri" w:hAnsi="Calibri" w:cs="Calibri"/>
          <w:lang w:val="en"/>
        </w:rPr>
        <w:t xml:space="preserve"> and interfaced </w:t>
      </w:r>
      <w:r w:rsidR="00351987">
        <w:rPr>
          <w:rFonts w:ascii="Calibri" w:hAnsi="Calibri" w:cs="Calibri"/>
          <w:lang w:val="en"/>
        </w:rPr>
        <w:t>USB-63XX DAQ device</w:t>
      </w:r>
      <w:r w:rsidR="005448AA">
        <w:rPr>
          <w:rFonts w:ascii="Calibri" w:hAnsi="Calibri" w:cs="Calibri"/>
          <w:lang w:val="en"/>
        </w:rPr>
        <w:t>.  The test hardware will be configured such that the laser will pass through the fan blades and be aligned with the phototransistor on the other side, such that as the blades pass through the path of the laser</w:t>
      </w:r>
      <w:r w:rsidR="008B1462">
        <w:rPr>
          <w:rFonts w:ascii="Calibri" w:hAnsi="Calibri" w:cs="Calibri"/>
          <w:lang w:val="en"/>
        </w:rPr>
        <w:t xml:space="preserve">, a corresponding change in voltage will appear across the resistor at the phototransistor collector and ground.  This voltage signal will directly represent the </w:t>
      </w:r>
      <w:r w:rsidR="009D188A">
        <w:rPr>
          <w:rFonts w:ascii="Calibri" w:hAnsi="Calibri" w:cs="Calibri"/>
          <w:lang w:val="en"/>
        </w:rPr>
        <w:t>instantaneous</w:t>
      </w:r>
      <w:r w:rsidR="008B1462">
        <w:rPr>
          <w:rFonts w:ascii="Calibri" w:hAnsi="Calibri" w:cs="Calibri"/>
          <w:lang w:val="en"/>
        </w:rPr>
        <w:t xml:space="preserve"> velocity of the fan (divided by the number of blades per rotation) and will be wired to the analog output channel 1 of the DAQ.  Our main VI will be configured to sample the signal from the DAQ, detect the number of signal peaks corresponding to blade passes, build a data array of these peaks, then calculate the acceleration using an iterative averaging routine of subarrays taken from the main array, and finally save the acceleration data to a spreadsheet file while displaying both </w:t>
      </w:r>
      <w:r w:rsidR="001944C2">
        <w:rPr>
          <w:rFonts w:ascii="Calibri" w:hAnsi="Calibri" w:cs="Calibri"/>
          <w:lang w:val="en"/>
        </w:rPr>
        <w:t xml:space="preserve">an acceleration curve and </w:t>
      </w:r>
      <w:r w:rsidR="009D0ABF">
        <w:rPr>
          <w:rFonts w:ascii="Calibri" w:hAnsi="Calibri" w:cs="Calibri"/>
          <w:lang w:val="en"/>
        </w:rPr>
        <w:t xml:space="preserve">the phase of the </w:t>
      </w:r>
      <w:r w:rsidR="001944C2">
        <w:rPr>
          <w:rFonts w:ascii="Calibri" w:hAnsi="Calibri" w:cs="Calibri"/>
          <w:lang w:val="en"/>
        </w:rPr>
        <w:t xml:space="preserve">original waveform graphically on the front panel.  The user will be able to select </w:t>
      </w:r>
      <w:r w:rsidR="009D0ABF">
        <w:rPr>
          <w:rFonts w:ascii="Calibri" w:hAnsi="Calibri" w:cs="Calibri"/>
          <w:lang w:val="en"/>
        </w:rPr>
        <w:t xml:space="preserve">the </w:t>
      </w:r>
      <w:r w:rsidR="001944C2">
        <w:rPr>
          <w:rFonts w:ascii="Calibri" w:hAnsi="Calibri" w:cs="Calibri"/>
          <w:lang w:val="en"/>
        </w:rPr>
        <w:t>applied fan voltage from the DC power supply, and sampling rate and number-of-samples</w:t>
      </w:r>
      <w:r w:rsidR="009D0ABF">
        <w:rPr>
          <w:rFonts w:ascii="Calibri" w:hAnsi="Calibri" w:cs="Calibri"/>
          <w:lang w:val="en"/>
        </w:rPr>
        <w:t xml:space="preserve"> from a cluster</w:t>
      </w:r>
      <w:r w:rsidR="001944C2">
        <w:rPr>
          <w:rFonts w:ascii="Calibri" w:hAnsi="Calibri" w:cs="Calibri"/>
          <w:lang w:val="en"/>
        </w:rPr>
        <w:t xml:space="preserve"> the front panel.  A file creation name prompt window will also be built in to the front panel.  A sub VI will allow previous data files to be graphically displayed as well.</w:t>
      </w:r>
      <w:r w:rsidR="00905991">
        <w:rPr>
          <w:rFonts w:ascii="Calibri" w:hAnsi="Calibri" w:cs="Calibri"/>
          <w:lang w:val="en"/>
        </w:rPr>
        <w:t xml:space="preserve">  </w:t>
      </w:r>
    </w:p>
    <w:p w:rsidR="003E3B93" w:rsidRDefault="003E3B93" w:rsidP="003E3B93">
      <w:pPr>
        <w:autoSpaceDE w:val="0"/>
        <w:autoSpaceDN w:val="0"/>
        <w:adjustRightInd w:val="0"/>
        <w:spacing w:after="0" w:line="240" w:lineRule="auto"/>
        <w:ind w:left="720"/>
        <w:rPr>
          <w:ins w:id="2" w:author="jagthepolishprince@gmail.com" w:date="2015-12-18T16:21:00Z"/>
          <w:rFonts w:ascii="Calibri" w:hAnsi="Calibri" w:cs="Calibri"/>
          <w:lang w:val="en"/>
        </w:rPr>
      </w:pPr>
    </w:p>
    <w:p w:rsidR="003E3B93" w:rsidRDefault="003E3B93" w:rsidP="003E3B93">
      <w:pPr>
        <w:autoSpaceDE w:val="0"/>
        <w:autoSpaceDN w:val="0"/>
        <w:adjustRightInd w:val="0"/>
        <w:spacing w:after="0" w:line="240" w:lineRule="auto"/>
        <w:ind w:left="720"/>
        <w:rPr>
          <w:ins w:id="3" w:author="jagthepolishprince@gmail.com" w:date="2015-12-18T16:21:00Z"/>
          <w:rFonts w:ascii="Calibri" w:hAnsi="Calibri" w:cs="Calibri"/>
          <w:lang w:val="en"/>
        </w:rPr>
      </w:pPr>
    </w:p>
    <w:p w:rsidR="008B5C09" w:rsidRDefault="008B5C09" w:rsidP="003E3B93">
      <w:pPr>
        <w:autoSpaceDE w:val="0"/>
        <w:autoSpaceDN w:val="0"/>
        <w:adjustRightInd w:val="0"/>
        <w:spacing w:after="0" w:line="240" w:lineRule="auto"/>
        <w:ind w:left="720"/>
        <w:rPr>
          <w:rFonts w:ascii="Calibri Light" w:hAnsi="Calibri Light" w:cs="Calibri Light"/>
          <w:color w:val="2E74B5"/>
          <w:sz w:val="26"/>
          <w:szCs w:val="26"/>
          <w:lang w:val="en"/>
        </w:rPr>
      </w:pPr>
      <w:r>
        <w:rPr>
          <w:rFonts w:ascii="Calibri Light" w:hAnsi="Calibri Light" w:cs="Calibri Light"/>
          <w:color w:val="2E74B5"/>
          <w:sz w:val="26"/>
          <w:szCs w:val="26"/>
          <w:lang w:val="en"/>
        </w:rPr>
        <w:lastRenderedPageBreak/>
        <w:t>Design Rationale</w:t>
      </w:r>
    </w:p>
    <w:p w:rsidR="008B5C09" w:rsidRDefault="00BA4093" w:rsidP="00035D17">
      <w:pPr>
        <w:autoSpaceDE w:val="0"/>
        <w:autoSpaceDN w:val="0"/>
        <w:adjustRightInd w:val="0"/>
        <w:spacing w:after="0" w:line="240" w:lineRule="auto"/>
        <w:ind w:left="720"/>
        <w:rPr>
          <w:rFonts w:ascii="Calibri" w:hAnsi="Calibri" w:cs="Calibri"/>
          <w:lang w:val="en"/>
        </w:rPr>
      </w:pPr>
      <w:r>
        <w:rPr>
          <w:rFonts w:ascii="Calibri" w:hAnsi="Calibri" w:cs="Calibri"/>
          <w:lang w:val="en"/>
        </w:rPr>
        <w:t xml:space="preserve">Our design is primarily determined by resources available to us in the physics lab.  Additionally, this proposal aims to demonstrate the use of the </w:t>
      </w:r>
      <w:r w:rsidR="009D188A">
        <w:rPr>
          <w:rFonts w:ascii="Calibri" w:hAnsi="Calibri" w:cs="Calibri"/>
          <w:lang w:val="en"/>
        </w:rPr>
        <w:t>LabVIEW</w:t>
      </w:r>
      <w:r>
        <w:rPr>
          <w:rFonts w:ascii="Calibri" w:hAnsi="Calibri" w:cs="Calibri"/>
          <w:lang w:val="en"/>
        </w:rPr>
        <w:t xml:space="preserve"> platform, along with the National Instruments USB-63XX DAQ device and a variety of skills learned in PHYS 434.  We feel our design achieves these obj</w:t>
      </w:r>
      <w:r w:rsidR="00F82C44">
        <w:rPr>
          <w:rFonts w:ascii="Calibri" w:hAnsi="Calibri" w:cs="Calibri"/>
          <w:lang w:val="en"/>
        </w:rPr>
        <w:t>ectives in a meaningful, easy to understand format, in addition to achieving the purpose of the experiment itself.</w:t>
      </w:r>
      <w:r>
        <w:rPr>
          <w:rFonts w:ascii="Calibri" w:hAnsi="Calibri" w:cs="Calibri"/>
          <w:lang w:val="en"/>
        </w:rPr>
        <w:t xml:space="preserve"> </w:t>
      </w:r>
    </w:p>
    <w:p w:rsidR="008B5C09" w:rsidRDefault="008B5C09" w:rsidP="008B5C09">
      <w:pPr>
        <w:keepNext/>
        <w:keepLines/>
        <w:numPr>
          <w:ilvl w:val="0"/>
          <w:numId w:val="1"/>
        </w:numPr>
        <w:autoSpaceDE w:val="0"/>
        <w:autoSpaceDN w:val="0"/>
        <w:adjustRightInd w:val="0"/>
        <w:spacing w:before="240" w:after="0" w:line="259" w:lineRule="atLeast"/>
        <w:ind w:left="360" w:hanging="360"/>
        <w:rPr>
          <w:rFonts w:ascii="Calibri Light" w:hAnsi="Calibri Light" w:cs="Calibri Light"/>
          <w:color w:val="2E74B5"/>
          <w:sz w:val="32"/>
          <w:szCs w:val="32"/>
          <w:lang w:val="en"/>
        </w:rPr>
      </w:pPr>
      <w:r>
        <w:rPr>
          <w:rFonts w:ascii="Calibri Light" w:hAnsi="Calibri Light" w:cs="Calibri Light"/>
          <w:color w:val="2E74B5"/>
          <w:sz w:val="32"/>
          <w:szCs w:val="32"/>
          <w:lang w:val="en"/>
        </w:rPr>
        <w:t>Human Interface Design</w:t>
      </w:r>
    </w:p>
    <w:p w:rsidR="008B5C09" w:rsidRDefault="008B5C09" w:rsidP="008B5C09">
      <w:pPr>
        <w:keepNext/>
        <w:keepLines/>
        <w:numPr>
          <w:ilvl w:val="0"/>
          <w:numId w:val="1"/>
        </w:numPr>
        <w:autoSpaceDE w:val="0"/>
        <w:autoSpaceDN w:val="0"/>
        <w:adjustRightInd w:val="0"/>
        <w:spacing w:before="40" w:after="0" w:line="259" w:lineRule="atLeast"/>
        <w:ind w:left="1080" w:hanging="360"/>
        <w:rPr>
          <w:rFonts w:ascii="Calibri Light" w:hAnsi="Calibri Light" w:cs="Calibri Light"/>
          <w:color w:val="2E74B5"/>
          <w:sz w:val="26"/>
          <w:szCs w:val="26"/>
          <w:lang w:val="en"/>
        </w:rPr>
      </w:pPr>
      <w:r>
        <w:rPr>
          <w:rFonts w:ascii="Calibri Light" w:hAnsi="Calibri Light" w:cs="Calibri Light"/>
          <w:color w:val="2E74B5"/>
          <w:sz w:val="26"/>
          <w:szCs w:val="26"/>
          <w:lang w:val="en"/>
        </w:rPr>
        <w:t>Overview of User Interface</w:t>
      </w:r>
    </w:p>
    <w:p w:rsidR="008B5C09" w:rsidRDefault="00CF7AC0" w:rsidP="008B5C09">
      <w:pPr>
        <w:autoSpaceDE w:val="0"/>
        <w:autoSpaceDN w:val="0"/>
        <w:adjustRightInd w:val="0"/>
        <w:spacing w:after="0" w:line="240" w:lineRule="auto"/>
        <w:ind w:left="720"/>
        <w:rPr>
          <w:rFonts w:ascii="Calibri" w:hAnsi="Calibri" w:cs="Calibri"/>
          <w:lang w:val="en"/>
        </w:rPr>
      </w:pPr>
      <w:r>
        <w:rPr>
          <w:rFonts w:ascii="Calibri" w:hAnsi="Calibri" w:cs="Calibri"/>
          <w:lang w:val="en"/>
        </w:rPr>
        <w:t>The interface will include customizable controls for fan motor operation</w:t>
      </w:r>
      <w:r w:rsidR="00905991">
        <w:rPr>
          <w:rFonts w:ascii="Calibri" w:hAnsi="Calibri" w:cs="Calibri"/>
          <w:lang w:val="en"/>
        </w:rPr>
        <w:t xml:space="preserve"> including a variable DC power supply to run the fan through a range of different voltages, a VI front panel including sampling rate and number-of-samples DAQ control, data file creation prompt</w:t>
      </w:r>
      <w:r w:rsidR="00F82C44">
        <w:rPr>
          <w:rFonts w:ascii="Calibri" w:hAnsi="Calibri" w:cs="Calibri"/>
          <w:lang w:val="en"/>
        </w:rPr>
        <w:t xml:space="preserve">, and numerical indicators and graphical displays of the acceleration profile.  </w:t>
      </w:r>
      <w:r w:rsidR="00905991">
        <w:rPr>
          <w:rFonts w:ascii="Calibri" w:hAnsi="Calibri" w:cs="Calibri"/>
          <w:lang w:val="en"/>
        </w:rPr>
        <w:t>A sub VI will allow for graphical display of previously recorded data files.  The main VI itself will also contain detailed documentation on each subroutine for ease-of-use.</w:t>
      </w:r>
    </w:p>
    <w:p w:rsidR="008B5C09" w:rsidRDefault="008B5C09" w:rsidP="008B5C09">
      <w:pPr>
        <w:autoSpaceDE w:val="0"/>
        <w:autoSpaceDN w:val="0"/>
        <w:adjustRightInd w:val="0"/>
        <w:spacing w:after="0" w:line="240" w:lineRule="auto"/>
        <w:ind w:left="720"/>
        <w:rPr>
          <w:rFonts w:ascii="Calibri" w:hAnsi="Calibri" w:cs="Calibri"/>
          <w:lang w:val="en"/>
        </w:rPr>
      </w:pPr>
    </w:p>
    <w:p w:rsidR="008B5C09" w:rsidRDefault="008B5C09" w:rsidP="00F82C44">
      <w:pPr>
        <w:keepNext/>
        <w:keepLines/>
        <w:autoSpaceDE w:val="0"/>
        <w:autoSpaceDN w:val="0"/>
        <w:adjustRightInd w:val="0"/>
        <w:spacing w:before="40" w:after="0" w:line="259" w:lineRule="atLeast"/>
        <w:rPr>
          <w:rFonts w:ascii="Calibri Light" w:hAnsi="Calibri Light" w:cs="Calibri Light"/>
          <w:color w:val="2E74B5"/>
          <w:sz w:val="26"/>
          <w:szCs w:val="26"/>
          <w:lang w:val="en"/>
        </w:rPr>
      </w:pPr>
    </w:p>
    <w:sectPr w:rsidR="008B5C09" w:rsidSect="00A476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4B4EDC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Atchason">
    <w15:presenceInfo w15:providerId="Windows Live" w15:userId="390c03b8df104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09"/>
    <w:rsid w:val="00035D17"/>
    <w:rsid w:val="00123C3C"/>
    <w:rsid w:val="00130613"/>
    <w:rsid w:val="00165247"/>
    <w:rsid w:val="001944C2"/>
    <w:rsid w:val="002A095A"/>
    <w:rsid w:val="00351987"/>
    <w:rsid w:val="00364CC2"/>
    <w:rsid w:val="003E2A23"/>
    <w:rsid w:val="003E3B93"/>
    <w:rsid w:val="005448AA"/>
    <w:rsid w:val="007045F7"/>
    <w:rsid w:val="00745E47"/>
    <w:rsid w:val="008B1462"/>
    <w:rsid w:val="008B5C09"/>
    <w:rsid w:val="00905991"/>
    <w:rsid w:val="009D0ABF"/>
    <w:rsid w:val="009D188A"/>
    <w:rsid w:val="00A63A71"/>
    <w:rsid w:val="00AC65E6"/>
    <w:rsid w:val="00BA4093"/>
    <w:rsid w:val="00BE2505"/>
    <w:rsid w:val="00CF7AC0"/>
    <w:rsid w:val="00E16F6F"/>
    <w:rsid w:val="00F82C44"/>
    <w:rsid w:val="00F93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5C09"/>
  </w:style>
  <w:style w:type="character" w:customStyle="1" w:styleId="DateChar">
    <w:name w:val="Date Char"/>
    <w:basedOn w:val="DefaultParagraphFont"/>
    <w:link w:val="Date"/>
    <w:uiPriority w:val="99"/>
    <w:semiHidden/>
    <w:rsid w:val="008B5C09"/>
  </w:style>
  <w:style w:type="paragraph" w:styleId="BalloonText">
    <w:name w:val="Balloon Text"/>
    <w:basedOn w:val="Normal"/>
    <w:link w:val="BalloonTextChar"/>
    <w:uiPriority w:val="99"/>
    <w:semiHidden/>
    <w:unhideWhenUsed/>
    <w:rsid w:val="00194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4C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5C09"/>
  </w:style>
  <w:style w:type="character" w:customStyle="1" w:styleId="DateChar">
    <w:name w:val="Date Char"/>
    <w:basedOn w:val="DefaultParagraphFont"/>
    <w:link w:val="Date"/>
    <w:uiPriority w:val="99"/>
    <w:semiHidden/>
    <w:rsid w:val="008B5C09"/>
  </w:style>
  <w:style w:type="paragraph" w:styleId="BalloonText">
    <w:name w:val="Balloon Text"/>
    <w:basedOn w:val="Normal"/>
    <w:link w:val="BalloonTextChar"/>
    <w:uiPriority w:val="99"/>
    <w:semiHidden/>
    <w:unhideWhenUsed/>
    <w:rsid w:val="00194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5ABE7-BBE9-4315-9477-5CD9DAAF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jagthepolishprince@gmail.com</dc:creator>
  <cp:lastModifiedBy>jagthepolishprince@gmail.com</cp:lastModifiedBy>
  <cp:revision>2</cp:revision>
  <dcterms:created xsi:type="dcterms:W3CDTF">2015-12-19T00:23:00Z</dcterms:created>
  <dcterms:modified xsi:type="dcterms:W3CDTF">2015-12-19T00:23:00Z</dcterms:modified>
</cp:coreProperties>
</file>